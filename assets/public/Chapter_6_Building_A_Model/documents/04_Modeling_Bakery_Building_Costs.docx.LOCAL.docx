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A5C6" w14:textId="1EC1873A" w:rsidR="00441BD2" w:rsidRPr="00A6491F" w:rsidRDefault="003F1EE8" w:rsidP="00DF1DA6">
      <w:pPr>
        <w:pStyle w:val="Heading2"/>
        <w:rPr>
          <w:b/>
        </w:rPr>
      </w:pPr>
      <w:bookmarkStart w:id="0" w:name="_GoBack"/>
      <w:bookmarkEnd w:id="0"/>
      <w:r w:rsidRPr="00A6491F">
        <w:t>Modeling Bakery Buildin</w:t>
      </w:r>
      <w:r w:rsidR="003470DF">
        <w:t>g Cost</w:t>
      </w:r>
      <w:r w:rsidR="0032178A">
        <w:t>s</w:t>
      </w:r>
    </w:p>
    <w:p w14:paraId="74D8D4D9" w14:textId="4240E327" w:rsidR="003F1EE8" w:rsidRPr="00A6491F"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Let us calculate the total cost of constructing the bakery. In modeling the bakery building costs (BBC) as a function of the annual capacity x of the bakery it is tempting to assume BBC=kx</w:t>
      </w:r>
      <w:r w:rsidR="004C6460">
        <w:rPr>
          <w:rFonts w:asciiTheme="minorHAnsi" w:eastAsiaTheme="minorEastAsia" w:hAnsiTheme="minorHAnsi" w:cstheme="minorBidi"/>
          <w:color w:val="auto"/>
          <w:sz w:val="22"/>
          <w:szCs w:val="22"/>
          <w:lang w:val="en-GB"/>
        </w:rPr>
        <w:t xml:space="preserve"> (w</w:t>
      </w:r>
      <w:r w:rsidRPr="0032178A">
        <w:rPr>
          <w:rFonts w:asciiTheme="minorHAnsi" w:eastAsiaTheme="minorEastAsia" w:hAnsiTheme="minorHAnsi" w:cstheme="minorBidi"/>
          <w:color w:val="auto"/>
          <w:sz w:val="22"/>
          <w:szCs w:val="22"/>
          <w:lang w:val="en-GB"/>
        </w:rPr>
        <w:t>here x = number of pastries that can be baked per year and $k is the per unit cost of pastry capacity)</w:t>
      </w:r>
      <w:r>
        <w:rPr>
          <w:rFonts w:asciiTheme="minorHAnsi" w:eastAsiaTheme="minorEastAsia" w:hAnsiTheme="minorHAnsi" w:cstheme="minorBidi"/>
          <w:color w:val="auto"/>
          <w:sz w:val="22"/>
          <w:szCs w:val="22"/>
          <w:lang w:val="en-GB"/>
        </w:rPr>
        <w:t>.</w:t>
      </w:r>
      <w:r w:rsidRPr="0032178A">
        <w:rPr>
          <w:rFonts w:asciiTheme="minorHAnsi" w:eastAsiaTheme="minorEastAsia" w:hAnsiTheme="minorHAnsi" w:cstheme="minorBidi"/>
          <w:color w:val="auto"/>
          <w:sz w:val="22"/>
          <w:szCs w:val="22"/>
          <w:lang w:val="en-GB"/>
        </w:rPr>
        <w:t xml:space="preserve"> </w:t>
      </w:r>
      <w:r w:rsidRPr="0032178A">
        <w:rPr>
          <w:rFonts w:asciiTheme="minorHAnsi" w:eastAsiaTheme="minorEastAsia" w:hAnsiTheme="minorHAnsi" w:cstheme="minorBidi"/>
          <w:b/>
          <w:color w:val="auto"/>
          <w:sz w:val="22"/>
          <w:szCs w:val="22"/>
          <w:lang w:val="en-GB"/>
        </w:rPr>
        <w:t>Usually, however, the cost of building is made up of a fixed cost plus a per-unit cost</w:t>
      </w:r>
      <w:r w:rsidRPr="0032178A">
        <w:rPr>
          <w:rFonts w:asciiTheme="minorHAnsi" w:eastAsiaTheme="minorEastAsia" w:hAnsiTheme="minorHAnsi" w:cstheme="minorBidi"/>
          <w:color w:val="auto"/>
          <w:sz w:val="22"/>
          <w:szCs w:val="22"/>
          <w:lang w:val="en-GB"/>
        </w:rPr>
        <w:t>. We will follow this route and assume</w:t>
      </w:r>
    </w:p>
    <w:p w14:paraId="3D6A7C39" w14:textId="77777777" w:rsidR="003F1EE8" w:rsidRPr="00A6491F" w:rsidRDefault="00987877" w:rsidP="00A6491F">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 xml:space="preserve">BBC = y+kx </m:t>
          </m:r>
        </m:oMath>
      </m:oMathPara>
    </w:p>
    <w:p w14:paraId="392C66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p>
    <w:p w14:paraId="77540EA2" w14:textId="3ACA9427" w:rsidR="00844039" w:rsidRDefault="00844039" w:rsidP="00A6491F">
      <w:pPr>
        <w:pStyle w:val="Normal1"/>
        <w:rPr>
          <w:rFonts w:asciiTheme="minorHAnsi" w:eastAsiaTheme="minorEastAsia" w:hAnsiTheme="minorHAnsi" w:cstheme="minorBidi"/>
          <w:color w:val="auto"/>
          <w:sz w:val="22"/>
          <w:szCs w:val="22"/>
          <w:lang w:val="en-GB"/>
        </w:rPr>
      </w:pPr>
      <w:r w:rsidRPr="00844039">
        <w:rPr>
          <w:rFonts w:asciiTheme="minorHAnsi" w:eastAsiaTheme="minorEastAsia" w:hAnsiTheme="minorHAnsi" w:cstheme="minorBidi"/>
          <w:color w:val="auto"/>
          <w:sz w:val="22"/>
          <w:szCs w:val="22"/>
          <w:lang w:val="en-GB"/>
        </w:rPr>
        <w:t>That is, there is a fixed cost of $y incurred in building a bakery</w:t>
      </w:r>
      <w:r w:rsidR="0032178A">
        <w:rPr>
          <w:rFonts w:asciiTheme="minorHAnsi" w:eastAsiaTheme="minorEastAsia" w:hAnsiTheme="minorHAnsi" w:cstheme="minorBidi"/>
          <w:color w:val="auto"/>
          <w:sz w:val="22"/>
          <w:szCs w:val="22"/>
          <w:lang w:val="en-GB"/>
        </w:rPr>
        <w:t>.</w:t>
      </w:r>
    </w:p>
    <w:p w14:paraId="6EC25E1A" w14:textId="4EA0F2BF" w:rsidR="00844039" w:rsidRPr="0032178A" w:rsidRDefault="009C25F9" w:rsidP="007D035B">
      <w:pPr>
        <w:pStyle w:val="Quote"/>
        <w:rPr>
          <w:highlight w:val="yellow"/>
          <w:lang w:val="en-GB"/>
          <w:rPrChange w:id="1" w:author="mine" w:date="2018-09-13T11:16:00Z">
            <w:rPr>
              <w:rFonts w:asciiTheme="minorHAnsi" w:hAnsiTheme="minorHAnsi"/>
              <w:i/>
              <w:color w:val="auto"/>
              <w:sz w:val="22"/>
              <w:highlight w:val="yellow"/>
              <w:lang w:val="en-GB"/>
            </w:rPr>
          </w:rPrChange>
        </w:rPr>
        <w:pPrChange w:id="2" w:author="mine" w:date="2018-09-13T11:16:00Z">
          <w:pPr>
            <w:pStyle w:val="Normal1"/>
          </w:pPr>
        </w:pPrChange>
      </w:pPr>
      <w:commentRangeStart w:id="3"/>
      <w:commentRangeStart w:id="4"/>
      <w:r>
        <w:rPr>
          <w:highlight w:val="yellow"/>
          <w:lang w:val="en-GB"/>
          <w:rPrChange w:id="5" w:author="mine" w:date="2018-09-13T11:16:00Z">
            <w:rPr>
              <w:rFonts w:asciiTheme="minorHAnsi" w:hAnsiTheme="minorHAnsi"/>
              <w:i/>
              <w:color w:val="auto"/>
              <w:sz w:val="22"/>
              <w:highlight w:val="yellow"/>
              <w:lang w:val="en-GB"/>
            </w:rPr>
          </w:rPrChange>
        </w:rPr>
        <w:t>Other Formulas</w:t>
      </w:r>
    </w:p>
    <w:p w14:paraId="31A0F206" w14:textId="65061A92" w:rsidR="003F1EE8" w:rsidRPr="0032178A" w:rsidRDefault="003F1EE8" w:rsidP="00401C90">
      <w:pPr>
        <w:pStyle w:val="Quote"/>
        <w:jc w:val="left"/>
        <w:rPr>
          <w:lang w:val="en-GB"/>
          <w:rPrChange w:id="6" w:author="mine" w:date="2018-09-13T11:16:00Z">
            <w:rPr>
              <w:rFonts w:asciiTheme="minorHAnsi" w:hAnsiTheme="minorHAnsi"/>
              <w:i/>
              <w:color w:val="auto"/>
              <w:sz w:val="22"/>
              <w:lang w:val="en-GB"/>
            </w:rPr>
          </w:rPrChange>
        </w:rPr>
        <w:pPrChange w:id="7" w:author="mine" w:date="2018-09-13T11:16:00Z">
          <w:pPr>
            <w:pStyle w:val="Normal1"/>
          </w:pPr>
        </w:pPrChange>
      </w:pPr>
      <w:r w:rsidRPr="0032178A">
        <w:rPr>
          <w:highlight w:val="yellow"/>
          <w:lang w:val="en-GB"/>
          <w:rPrChange w:id="8" w:author="mine" w:date="2018-09-13T11:16:00Z">
            <w:rPr>
              <w:rFonts w:asciiTheme="minorHAnsi" w:hAnsiTheme="minorHAnsi"/>
              <w:i/>
              <w:color w:val="auto"/>
              <w:sz w:val="22"/>
              <w:highlight w:val="yellow"/>
              <w:lang w:val="en-GB"/>
            </w:rPr>
          </w:rPrChange>
        </w:rPr>
        <w:t>If you believe that there is a diminishing cost of adding each unit of capacity you might try a model of the form</w:t>
      </w:r>
      <w:r w:rsidR="00401C90">
        <w:rPr>
          <w:highlight w:val="yellow"/>
          <w:lang w:val="en-GB"/>
          <w:rPrChange w:id="9" w:author="mine" w:date="2018-09-13T11:16:00Z">
            <w:rPr>
              <w:rFonts w:asciiTheme="minorHAnsi" w:hAnsiTheme="minorHAnsi"/>
              <w:i/>
              <w:color w:val="auto"/>
              <w:sz w:val="22"/>
              <w:highlight w:val="yellow"/>
              <w:lang w:val="en-GB"/>
            </w:rPr>
          </w:rPrChange>
        </w:rPr>
        <w:t xml:space="preserve"> </w:t>
      </w:r>
      <m:oMath>
        <m:r>
          <w:del w:id="10" w:author="mine" w:date="2018-09-13T11:16:00Z">
            <w:rPr>
              <w:rFonts w:ascii="Cambria Math" w:eastAsiaTheme="minorEastAsia" w:hAnsi="Cambria Math"/>
              <w:color w:val="auto"/>
              <w:highlight w:val="yellow"/>
              <w:lang w:val="en-GB"/>
            </w:rPr>
            <m:t xml:space="preserve"> </m:t>
          </w:del>
        </m:r>
        <m:r>
          <w:del w:id="11" w:author="theirs" w:date="2018-09-13T11:16:00Z">
            <w:rPr>
              <w:rFonts w:ascii="Cambria Math" w:hAnsi="Cambria Math"/>
              <w:highlight w:val="yellow"/>
              <w:lang w:val="en-GB"/>
              <w:rPrChange w:id="12" w:author="mine" w:date="2018-09-13T11:16:00Z">
                <w:rPr>
                  <w:rFonts w:ascii="Cambria Math" w:hAnsi="Cambria Math"/>
                  <w:color w:val="auto"/>
                  <w:highlight w:val="yellow"/>
                  <w:lang w:val="en-GB"/>
                </w:rPr>
              </w:rPrChange>
            </w:rPr>
            <m:t>BBC</m:t>
          </w:del>
        </m:r>
        <m:r>
          <w:ins w:id="13" w:author="theirs" w:date="2018-09-13T11:16:00Z">
            <w:rPr>
              <w:rFonts w:ascii="Cambria Math" w:hAnsi="Cambria Math"/>
              <w:highlight w:val="yellow"/>
              <w:lang w:val="en-GB"/>
            </w:rPr>
            <m:t>BC</m:t>
          </w:ins>
        </m:r>
        <m:r>
          <w:rPr>
            <w:rFonts w:ascii="Cambria Math" w:hAnsi="Cambria Math"/>
            <w:highlight w:val="yellow"/>
            <w:lang w:val="en-GB"/>
            <w:rPrChange w:id="14" w:author="mine" w:date="2018-09-13T11:16:00Z">
              <w:rPr>
                <w:rFonts w:ascii="Cambria Math" w:hAnsi="Cambria Math"/>
                <w:color w:val="auto"/>
                <w:sz w:val="22"/>
                <w:highlight w:val="yellow"/>
                <w:lang w:val="en-GB"/>
              </w:rPr>
            </w:rPrChange>
          </w:rPr>
          <m:t>=Fixed cost + k</m:t>
        </m:r>
        <m:sSup>
          <m:sSupPr>
            <m:ctrlPr>
              <w:rPr>
                <w:rFonts w:ascii="Cambria Math" w:hAnsi="Cambria Math"/>
                <w:highlight w:val="yellow"/>
                <w:lang w:val="en-GB"/>
                <w:rPrChange w:id="15" w:author="mine" w:date="2018-09-13T11:16:00Z">
                  <w:rPr>
                    <w:rFonts w:ascii="Cambria Math" w:hAnsi="Cambria Math"/>
                    <w:i/>
                    <w:color w:val="auto"/>
                    <w:sz w:val="22"/>
                    <w:highlight w:val="yellow"/>
                    <w:lang w:val="en-GB"/>
                  </w:rPr>
                </w:rPrChange>
              </w:rPr>
            </m:ctrlPr>
          </m:sSupPr>
          <m:e>
            <m:r>
              <w:rPr>
                <w:rFonts w:ascii="Cambria Math" w:hAnsi="Cambria Math"/>
                <w:highlight w:val="yellow"/>
                <w:lang w:val="en-GB"/>
                <w:rPrChange w:id="16" w:author="mine" w:date="2018-09-13T11:16:00Z">
                  <w:rPr>
                    <w:rFonts w:ascii="Cambria Math" w:hAnsi="Cambria Math"/>
                    <w:color w:val="auto"/>
                    <w:sz w:val="22"/>
                    <w:highlight w:val="yellow"/>
                    <w:lang w:val="en-GB"/>
                  </w:rPr>
                </w:rPrChange>
              </w:rPr>
              <m:t>x</m:t>
            </m:r>
          </m:e>
          <m:sup>
            <m:r>
              <w:rPr>
                <w:rFonts w:ascii="Cambria Math" w:hAnsi="Cambria Math"/>
                <w:highlight w:val="yellow"/>
                <w:lang w:val="en-GB"/>
                <w:rPrChange w:id="17" w:author="mine" w:date="2018-09-13T11:16:00Z">
                  <w:rPr>
                    <w:rFonts w:ascii="Cambria Math" w:hAnsi="Cambria Math"/>
                    <w:color w:val="auto"/>
                    <w:sz w:val="22"/>
                    <w:highlight w:val="yellow"/>
                    <w:lang w:val="en-GB"/>
                  </w:rPr>
                </w:rPrChange>
              </w:rPr>
              <m:t>b</m:t>
            </m:r>
          </m:sup>
        </m:sSup>
      </m:oMath>
      <w:r w:rsidRPr="0032178A">
        <w:rPr>
          <w:highlight w:val="yellow"/>
          <w:lang w:val="en-GB"/>
          <w:rPrChange w:id="18" w:author="mine" w:date="2018-09-13T11:16:00Z">
            <w:rPr>
              <w:rFonts w:asciiTheme="minorHAnsi" w:hAnsiTheme="minorHAnsi"/>
              <w:i/>
              <w:color w:val="auto"/>
              <w:sz w:val="22"/>
              <w:highlight w:val="yellow"/>
              <w:lang w:val="en-GB"/>
            </w:rPr>
          </w:rPrChange>
        </w:rPr>
        <w:t xml:space="preserve"> , where </w:t>
      </w:r>
      <m:oMath>
        <m:r>
          <w:rPr>
            <w:rFonts w:ascii="Cambria Math" w:hAnsi="Cambria Math"/>
            <w:highlight w:val="yellow"/>
            <w:lang w:val="en-GB"/>
            <w:rPrChange w:id="19" w:author="mine" w:date="2018-09-13T11:16:00Z">
              <w:rPr>
                <w:rFonts w:ascii="Cambria Math" w:hAnsi="Cambria Math"/>
                <w:color w:val="auto"/>
                <w:sz w:val="22"/>
                <w:highlight w:val="yellow"/>
                <w:lang w:val="en-GB"/>
              </w:rPr>
            </w:rPrChange>
          </w:rPr>
          <m:t>0&lt; b&lt; 1</m:t>
        </m:r>
      </m:oMath>
      <w:r w:rsidRPr="0032178A">
        <w:rPr>
          <w:highlight w:val="yellow"/>
          <w:lang w:val="en-GB"/>
          <w:rPrChange w:id="20" w:author="mine" w:date="2018-09-13T11:16:00Z">
            <w:rPr>
              <w:rFonts w:asciiTheme="minorHAnsi" w:hAnsiTheme="minorHAnsi"/>
              <w:i/>
              <w:color w:val="auto"/>
              <w:sz w:val="22"/>
              <w:highlight w:val="yellow"/>
              <w:lang w:val="en-GB"/>
            </w:rPr>
          </w:rPrChange>
        </w:rPr>
        <w:t>. This will ensure that each additional unit of capacity will incur a smaller cost.</w:t>
      </w:r>
      <w:commentRangeEnd w:id="3"/>
      <w:r w:rsidR="009C25F9" w:rsidRPr="00AB2677">
        <w:rPr>
          <w:rStyle w:val="CommentReference"/>
          <w:color w:val="auto"/>
        </w:rPr>
        <w:commentReference w:id="3"/>
      </w:r>
      <w:commentRangeEnd w:id="4"/>
      <w:r w:rsidR="009C25F9" w:rsidRPr="00AB2677">
        <w:rPr>
          <w:rStyle w:val="CommentReference"/>
          <w:color w:val="auto"/>
        </w:rPr>
        <w:commentReference w:id="4"/>
      </w:r>
    </w:p>
    <w:p w14:paraId="06719D49" w14:textId="77777777" w:rsidR="003F1EE8" w:rsidRPr="00A6491F" w:rsidRDefault="00844039" w:rsidP="00844039">
      <w:pPr>
        <w:pStyle w:val="Normal1"/>
        <w:tabs>
          <w:tab w:val="left" w:pos="5835"/>
        </w:tabs>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ab/>
      </w:r>
    </w:p>
    <w:p w14:paraId="4FABA979" w14:textId="77777777" w:rsidR="007D5E9B" w:rsidRDefault="003F1EE8" w:rsidP="007D5E9B">
      <w:pPr>
        <w:pStyle w:val="Heading3"/>
        <w:rPr>
          <w:noProof/>
          <w:lang w:eastAsia="en-GB"/>
        </w:rPr>
      </w:pPr>
      <w:r w:rsidRPr="007D5E9B">
        <w:rPr>
          <w:noProof/>
          <w:lang w:eastAsia="en-GB"/>
        </w:rPr>
        <w:t xml:space="preserve">Let us now start building the model to determine whether opening the new bakery is a good idea.   </w:t>
      </w:r>
    </w:p>
    <w:p w14:paraId="07916A64" w14:textId="77777777" w:rsidR="003F1EE8" w:rsidRPr="007D5E9B" w:rsidRDefault="003F1EE8" w:rsidP="007D5E9B">
      <w:pPr>
        <w:pStyle w:val="Heading3"/>
        <w:rPr>
          <w:noProof/>
          <w:lang w:eastAsia="en-GB"/>
        </w:rPr>
      </w:pPr>
      <w:r w:rsidRPr="007D5E9B">
        <w:rPr>
          <w:noProof/>
          <w:lang w:eastAsia="en-GB"/>
        </w:rPr>
        <w:t xml:space="preserve"> </w:t>
      </w:r>
    </w:p>
    <w:p w14:paraId="471A223A" w14:textId="5C4C2D0B" w:rsidR="0032178A"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In our example, we will assume that fixed cost, y = $400,000 incurred in building a bakery and k = $3 per unit of pastry capacity.  Let us also assume that the annual capacity of the bakery is 300,000 pastries</w:t>
      </w:r>
      <w:r>
        <w:rPr>
          <w:rFonts w:asciiTheme="minorHAnsi" w:eastAsiaTheme="minorEastAsia" w:hAnsiTheme="minorHAnsi" w:cstheme="minorBidi"/>
          <w:color w:val="auto"/>
          <w:sz w:val="22"/>
          <w:szCs w:val="22"/>
          <w:lang w:val="en-GB"/>
        </w:rPr>
        <w:t>.</w:t>
      </w:r>
    </w:p>
    <w:p w14:paraId="7168F767" w14:textId="77777777" w:rsidR="0032178A" w:rsidRDefault="0032178A" w:rsidP="00A6491F">
      <w:pPr>
        <w:pStyle w:val="Normal1"/>
        <w:rPr>
          <w:rFonts w:asciiTheme="minorHAnsi" w:eastAsiaTheme="minorEastAsia" w:hAnsiTheme="minorHAnsi" w:cstheme="minorBidi"/>
          <w:color w:val="auto"/>
          <w:sz w:val="22"/>
          <w:szCs w:val="22"/>
          <w:lang w:val="en-GB"/>
        </w:rPr>
      </w:pPr>
    </w:p>
    <w:p w14:paraId="72D91B0C" w14:textId="784D4342" w:rsidR="007D5E9B" w:rsidRDefault="00056CEA" w:rsidP="00A6491F">
      <w:pPr>
        <w:pStyle w:val="Normal1"/>
        <w:rPr>
          <w:rFonts w:asciiTheme="minorHAnsi" w:eastAsiaTheme="minorEastAsia" w:hAnsiTheme="minorHAnsi" w:cstheme="minorBidi"/>
          <w:color w:val="auto"/>
          <w:sz w:val="22"/>
          <w:szCs w:val="22"/>
          <w:lang w:val="en-GB"/>
        </w:rPr>
      </w:pPr>
      <w:r w:rsidRPr="00056CEA">
        <w:rPr>
          <w:rFonts w:asciiTheme="minorHAnsi" w:eastAsiaTheme="minorEastAsia" w:hAnsiTheme="minorHAnsi" w:cstheme="minorBidi"/>
          <w:color w:val="auto"/>
          <w:sz w:val="22"/>
          <w:szCs w:val="22"/>
          <w:lang w:val="en-GB"/>
        </w:rPr>
        <w:t>As described in our modeling rules, we have grouped all our inputs together. In Cells B1 through B14, we will enter values of our inputs and decision variables step by step. Also the range B1:B14 has been defined using Named ranges for better readability. Decision variables are color coded in blue and input assumptions in yellow.  Calculations are in orange.</w:t>
      </w:r>
    </w:p>
    <w:p w14:paraId="399E2ABD" w14:textId="77777777" w:rsidR="00056CEA" w:rsidRDefault="00056CEA" w:rsidP="00A6491F">
      <w:pPr>
        <w:pStyle w:val="Normal1"/>
        <w:rPr>
          <w:rFonts w:asciiTheme="minorHAnsi" w:eastAsiaTheme="minorEastAsia" w:hAnsiTheme="minorHAnsi" w:cstheme="minorBidi"/>
          <w:color w:val="auto"/>
          <w:sz w:val="22"/>
          <w:szCs w:val="22"/>
          <w:lang w:val="en-GB"/>
        </w:rPr>
      </w:pPr>
    </w:p>
    <w:p w14:paraId="0DEF999E" w14:textId="77777777" w:rsidR="007D5E9B"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1: </w:t>
      </w:r>
      <w:r w:rsidR="007D5E9B" w:rsidRPr="007D5E9B">
        <w:rPr>
          <w:rFonts w:asciiTheme="minorHAnsi" w:eastAsiaTheme="minorEastAsia" w:hAnsiTheme="minorHAnsi" w:cstheme="minorBidi"/>
          <w:color w:val="auto"/>
          <w:sz w:val="22"/>
          <w:szCs w:val="22"/>
          <w:lang w:val="en-GB"/>
        </w:rPr>
        <w:t>Using the above data, fill in the following inputs in the spreadsheet model for Le Napoleon:</w:t>
      </w:r>
    </w:p>
    <w:p w14:paraId="3BE4F86C"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Plant fixed cost </w:t>
      </w:r>
    </w:p>
    <w:p w14:paraId="5A1B1FA6"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Annual Discount rate for profit  </w:t>
      </w:r>
    </w:p>
    <w:p w14:paraId="797FAFDE" w14:textId="6ACB2EC7" w:rsidR="00A57903" w:rsidRPr="00A768CE" w:rsidRDefault="007D5E9B" w:rsidP="00A768CE">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Cost per unit of capacity </w:t>
      </w:r>
    </w:p>
    <w:p w14:paraId="328AC51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01596297" wp14:editId="5D27D8D3">
            <wp:extent cx="5943600" cy="1803400"/>
            <wp:effectExtent l="0" t="0" r="0" b="6350"/>
            <wp:docPr id="22" name="image45.png" descr="6.9_step2.json" title="6.9_step2.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p>
    <w:p w14:paraId="10B8F847" w14:textId="77777777" w:rsidR="003F1EE8"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w:t>
      </w:r>
      <w:r w:rsidR="007D5E9B" w:rsidRPr="007D5E9B">
        <w:rPr>
          <w:rFonts w:asciiTheme="minorHAnsi" w:eastAsiaTheme="minorEastAsia" w:hAnsiTheme="minorHAnsi" w:cstheme="minorBidi"/>
          <w:color w:val="auto"/>
          <w:sz w:val="22"/>
          <w:szCs w:val="22"/>
          <w:lang w:val="en-GB"/>
        </w:rPr>
        <w:t>2</w:t>
      </w:r>
      <w:r w:rsidR="003F1EE8" w:rsidRPr="007D5E9B">
        <w:rPr>
          <w:rFonts w:asciiTheme="minorHAnsi" w:eastAsiaTheme="minorEastAsia" w:hAnsiTheme="minorHAnsi" w:cstheme="minorBidi"/>
          <w:color w:val="auto"/>
          <w:sz w:val="22"/>
          <w:szCs w:val="22"/>
          <w:lang w:val="en-GB"/>
        </w:rPr>
        <w:t xml:space="preserve">: Now calculate the total cost of construction using </w:t>
      </w:r>
      <w:r w:rsidR="00D568F9" w:rsidRPr="007D5E9B">
        <w:rPr>
          <w:rFonts w:asciiTheme="minorHAnsi" w:eastAsiaTheme="minorEastAsia" w:hAnsiTheme="minorHAnsi" w:cstheme="minorBidi"/>
          <w:color w:val="auto"/>
          <w:sz w:val="22"/>
          <w:szCs w:val="22"/>
          <w:lang w:val="en-GB"/>
        </w:rPr>
        <w:t>an equation</w:t>
      </w:r>
    </w:p>
    <w:p w14:paraId="2319703F" w14:textId="36B0A51C"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Help: </w:t>
      </w:r>
      <w:r w:rsidR="009915C6" w:rsidRPr="009915C6">
        <w:rPr>
          <w:rFonts w:asciiTheme="minorHAnsi" w:eastAsiaTheme="minorEastAsia" w:hAnsiTheme="minorHAnsi" w:cstheme="minorBidi"/>
          <w:color w:val="auto"/>
          <w:sz w:val="22"/>
          <w:szCs w:val="22"/>
          <w:lang w:val="en-GB"/>
        </w:rPr>
        <w:t>The bakery building cost is calculated as the excel formula</w:t>
      </w:r>
      <w:r w:rsidR="009915C6">
        <w:rPr>
          <w:rFonts w:asciiTheme="minorHAnsi" w:eastAsiaTheme="minorEastAsia" w:hAnsiTheme="minorHAnsi" w:cstheme="minorBidi"/>
          <w:color w:val="auto"/>
          <w:sz w:val="22"/>
          <w:szCs w:val="22"/>
          <w:lang w:val="en-GB"/>
        </w:rPr>
        <w:t>: =</w:t>
      </w:r>
      <w:r w:rsidRPr="00A6491F">
        <w:rPr>
          <w:rFonts w:asciiTheme="minorHAnsi" w:eastAsiaTheme="minorEastAsia" w:hAnsiTheme="minorHAnsi" w:cstheme="minorBidi"/>
          <w:color w:val="auto"/>
          <w:sz w:val="22"/>
          <w:szCs w:val="22"/>
          <w:lang w:val="en-GB"/>
        </w:rPr>
        <w:t xml:space="preserve"> </w:t>
      </w:r>
      <m:oMath>
        <m:r>
          <w:rPr>
            <w:rFonts w:ascii="Cambria Math" w:eastAsiaTheme="minorEastAsia" w:hAnsi="Cambria Math" w:cstheme="minorBidi"/>
            <w:color w:val="auto"/>
            <w:sz w:val="22"/>
            <w:szCs w:val="22"/>
            <w:lang w:val="en-GB"/>
          </w:rPr>
          <m:t>B1+(B2 × B3)</m:t>
        </m:r>
      </m:oMath>
      <w:r w:rsidRPr="00A6491F">
        <w:rPr>
          <w:rFonts w:asciiTheme="minorHAnsi" w:eastAsiaTheme="minorEastAsia" w:hAnsiTheme="minorHAnsi" w:cstheme="minorBidi"/>
          <w:color w:val="auto"/>
          <w:sz w:val="22"/>
          <w:szCs w:val="22"/>
          <w:lang w:val="en-GB"/>
        </w:rPr>
        <w:t xml:space="preserve">.  </w:t>
      </w:r>
    </w:p>
    <w:p w14:paraId="21F3DA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5CB609AB" wp14:editId="4E9DC375">
            <wp:extent cx="5943600" cy="1765300"/>
            <wp:effectExtent l="0" t="0" r="0" b="6350"/>
            <wp:docPr id="25" name="image50.png" descr="6.9_step3.json" title="6.9_step3.json"/>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943600" cy="1765300"/>
                    </a:xfrm>
                    <a:prstGeom prst="rect">
                      <a:avLst/>
                    </a:prstGeom>
                    <a:ln/>
                  </pic:spPr>
                </pic:pic>
              </a:graphicData>
            </a:graphic>
          </wp:inline>
        </w:drawing>
      </w:r>
    </w:p>
    <w:p w14:paraId="23013BA1" w14:textId="77777777" w:rsidR="003F1EE8" w:rsidRDefault="003F1EE8"/>
    <w:sectPr w:rsidR="003F1E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anu Aggarwal" w:date="2018-09-06T17:48:00Z" w:initials="RA">
    <w:p w14:paraId="0F8D591D" w14:textId="49D02225" w:rsidR="009C25F9" w:rsidRDefault="009C25F9">
      <w:pPr>
        <w:pStyle w:val="CommentText"/>
      </w:pPr>
      <w:r>
        <w:rPr>
          <w:rStyle w:val="CommentReference"/>
        </w:rPr>
        <w:annotationRef/>
      </w:r>
      <w:r>
        <w:t>To be added as text box</w:t>
      </w:r>
    </w:p>
  </w:comment>
  <w:comment w:id="4" w:author="Ranu Aggarwal" w:date="2018-09-06T17:48:00Z" w:initials="RA">
    <w:p w14:paraId="50BACEDD" w14:textId="299EE3EE" w:rsidR="009C25F9" w:rsidRDefault="009C25F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8D591D" w15:done="0"/>
  <w15:commentEx w15:paraId="50BACEDD" w15:paraIdParent="0F8D5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D591D" w16cid:durableId="1F3BE6F4"/>
  <w16cid:commentId w16cid:paraId="50BACEDD" w16cid:durableId="1F3BE7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B7CC8"/>
    <w:multiLevelType w:val="hybridMultilevel"/>
    <w:tmpl w:val="96E4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725D3"/>
    <w:multiLevelType w:val="hybridMultilevel"/>
    <w:tmpl w:val="8312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u Aggarwal">
    <w15:presenceInfo w15:providerId="Windows Live" w15:userId="9abdd329f27b7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6CEA"/>
    <w:rsid w:val="001F7E1B"/>
    <w:rsid w:val="002C2C7B"/>
    <w:rsid w:val="0032178A"/>
    <w:rsid w:val="003470DF"/>
    <w:rsid w:val="00375688"/>
    <w:rsid w:val="003C66F3"/>
    <w:rsid w:val="003F1EE8"/>
    <w:rsid w:val="00401C90"/>
    <w:rsid w:val="004249D9"/>
    <w:rsid w:val="00440F3D"/>
    <w:rsid w:val="00441BD2"/>
    <w:rsid w:val="004C21E2"/>
    <w:rsid w:val="004C6460"/>
    <w:rsid w:val="00631C80"/>
    <w:rsid w:val="00631D3D"/>
    <w:rsid w:val="006C5685"/>
    <w:rsid w:val="007D035B"/>
    <w:rsid w:val="007D5E9B"/>
    <w:rsid w:val="00844039"/>
    <w:rsid w:val="00936234"/>
    <w:rsid w:val="00961182"/>
    <w:rsid w:val="00987877"/>
    <w:rsid w:val="009915C6"/>
    <w:rsid w:val="009C25F9"/>
    <w:rsid w:val="00A1023C"/>
    <w:rsid w:val="00A57903"/>
    <w:rsid w:val="00A6491F"/>
    <w:rsid w:val="00A768CE"/>
    <w:rsid w:val="00AB2677"/>
    <w:rsid w:val="00AB4E4D"/>
    <w:rsid w:val="00AE1098"/>
    <w:rsid w:val="00C30E9B"/>
    <w:rsid w:val="00C70B4A"/>
    <w:rsid w:val="00D568F9"/>
    <w:rsid w:val="00D57C90"/>
    <w:rsid w:val="00DF1DA6"/>
    <w:rsid w:val="00F7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522"/>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
    <w:link w:val="Heading2Char"/>
    <w:uiPriority w:val="9"/>
    <w:qFormat/>
    <w:rsid w:val="00DF1DA6"/>
    <w:pPr>
      <w:outlineLvl w:val="1"/>
    </w:pPr>
    <w:rPr>
      <w:rFonts w:ascii="Cambria" w:eastAsiaTheme="majorEastAsia" w:hAnsi="Cambria" w:cstheme="majorBidi"/>
      <w:color w:val="2E74B5" w:themeColor="accent1" w:themeShade="BF"/>
      <w:sz w:val="32"/>
      <w:szCs w:val="32"/>
      <w:lang w:val="en-GB"/>
    </w:rPr>
  </w:style>
  <w:style w:type="paragraph" w:styleId="Heading3">
    <w:name w:val="heading 3"/>
    <w:basedOn w:val="Normal"/>
    <w:next w:val="Normal"/>
    <w:link w:val="Heading3Char"/>
    <w:uiPriority w:val="9"/>
    <w:unhideWhenUsed/>
    <w:qFormat/>
    <w:rsid w:val="00D568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A6"/>
    <w:rPr>
      <w:rFonts w:ascii="Cambria" w:eastAsiaTheme="majorEastAsia" w:hAnsi="Cambria" w:cstheme="majorBidi"/>
      <w:color w:val="2E74B5" w:themeColor="accent1" w:themeShade="BF"/>
      <w:sz w:val="32"/>
      <w:szCs w:val="32"/>
      <w:lang w:val="en-GB"/>
    </w:rPr>
  </w:style>
  <w:style w:type="paragraph" w:customStyle="1" w:styleId="Normal1">
    <w:name w:val="Normal1"/>
    <w:rsid w:val="00A6491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D568F9"/>
    <w:rPr>
      <w:rFonts w:asciiTheme="majorHAnsi" w:eastAsiaTheme="majorEastAsia" w:hAnsiTheme="majorHAnsi" w:cstheme="majorBidi"/>
      <w:color w:val="2E74B5" w:themeColor="accent1" w:themeShade="BF"/>
      <w:sz w:val="28"/>
      <w:szCs w:val="28"/>
      <w:lang w:val="en-GB"/>
    </w:rPr>
  </w:style>
  <w:style w:type="character" w:styleId="CommentReference">
    <w:name w:val="annotation reference"/>
    <w:basedOn w:val="DefaultParagraphFont"/>
    <w:uiPriority w:val="99"/>
    <w:semiHidden/>
    <w:unhideWhenUsed/>
    <w:rsid w:val="00F736CE"/>
    <w:rPr>
      <w:sz w:val="16"/>
      <w:szCs w:val="16"/>
    </w:rPr>
  </w:style>
  <w:style w:type="paragraph" w:styleId="CommentText">
    <w:name w:val="annotation text"/>
    <w:basedOn w:val="Normal"/>
    <w:link w:val="CommentTextChar"/>
    <w:uiPriority w:val="99"/>
    <w:semiHidden/>
    <w:unhideWhenUsed/>
    <w:rsid w:val="00F736CE"/>
    <w:pPr>
      <w:spacing w:line="240" w:lineRule="auto"/>
    </w:pPr>
    <w:rPr>
      <w:sz w:val="20"/>
      <w:szCs w:val="20"/>
    </w:rPr>
  </w:style>
  <w:style w:type="character" w:customStyle="1" w:styleId="CommentTextChar">
    <w:name w:val="Comment Text Char"/>
    <w:basedOn w:val="DefaultParagraphFont"/>
    <w:link w:val="CommentText"/>
    <w:uiPriority w:val="99"/>
    <w:semiHidden/>
    <w:rsid w:val="00F736CE"/>
    <w:rPr>
      <w:sz w:val="20"/>
      <w:szCs w:val="20"/>
    </w:rPr>
  </w:style>
  <w:style w:type="paragraph" w:styleId="CommentSubject">
    <w:name w:val="annotation subject"/>
    <w:basedOn w:val="CommentText"/>
    <w:next w:val="CommentText"/>
    <w:link w:val="CommentSubjectChar"/>
    <w:uiPriority w:val="99"/>
    <w:semiHidden/>
    <w:unhideWhenUsed/>
    <w:rsid w:val="00F736CE"/>
    <w:rPr>
      <w:b/>
      <w:bCs/>
    </w:rPr>
  </w:style>
  <w:style w:type="character" w:customStyle="1" w:styleId="CommentSubjectChar">
    <w:name w:val="Comment Subject Char"/>
    <w:basedOn w:val="CommentTextChar"/>
    <w:link w:val="CommentSubject"/>
    <w:uiPriority w:val="99"/>
    <w:semiHidden/>
    <w:rsid w:val="00F736CE"/>
    <w:rPr>
      <w:b/>
      <w:bCs/>
      <w:sz w:val="20"/>
      <w:szCs w:val="20"/>
    </w:rPr>
  </w:style>
  <w:style w:type="paragraph" w:styleId="BalloonText">
    <w:name w:val="Balloon Text"/>
    <w:basedOn w:val="Normal"/>
    <w:link w:val="BalloonTextChar"/>
    <w:uiPriority w:val="99"/>
    <w:semiHidden/>
    <w:unhideWhenUsed/>
    <w:rsid w:val="00F73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6CE"/>
    <w:rPr>
      <w:rFonts w:ascii="Segoe UI" w:hAnsi="Segoe UI" w:cs="Segoe UI"/>
      <w:sz w:val="18"/>
      <w:szCs w:val="18"/>
    </w:rPr>
  </w:style>
  <w:style w:type="paragraph" w:styleId="Quote">
    <w:name w:val="Quote"/>
    <w:basedOn w:val="Normal"/>
    <w:next w:val="Normal"/>
    <w:link w:val="QuoteChar"/>
    <w:uiPriority w:val="29"/>
    <w:qFormat/>
    <w:rsid w:val="007D03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035B"/>
    <w:rPr>
      <w:i/>
      <w:iCs/>
      <w:color w:val="404040" w:themeColor="text1" w:themeTint="BF"/>
    </w:rPr>
  </w:style>
  <w:style w:type="paragraph" w:styleId="Revision">
    <w:name w:val="Revision"/>
    <w:hidden/>
    <w:uiPriority w:val="99"/>
    <w:semiHidden/>
    <w:rsid w:val="00AB2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088">
      <w:bodyDiv w:val="1"/>
      <w:marLeft w:val="0"/>
      <w:marRight w:val="0"/>
      <w:marTop w:val="0"/>
      <w:marBottom w:val="0"/>
      <w:divBdr>
        <w:top w:val="none" w:sz="0" w:space="0" w:color="auto"/>
        <w:left w:val="none" w:sz="0" w:space="0" w:color="auto"/>
        <w:bottom w:val="none" w:sz="0" w:space="0" w:color="auto"/>
        <w:right w:val="none" w:sz="0" w:space="0" w:color="auto"/>
      </w:divBdr>
    </w:div>
    <w:div w:id="11181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D02AA-2F54-4AA9-BE79-B026172D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Prashant Bucha</cp:lastModifiedBy>
  <cp:revision>8</cp:revision>
  <dcterms:created xsi:type="dcterms:W3CDTF">2018-09-06T12:17:00Z</dcterms:created>
  <dcterms:modified xsi:type="dcterms:W3CDTF">2018-09-13T05:49:00Z</dcterms:modified>
</cp:coreProperties>
</file>